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p pt14:Unid="a029db70af80466f9e20a32e6b0eb4c1">
      <w:pPr/>
      <w:r>
        <w:t xml:space="preserve">Business </w:t>
      </w:r>
      <w:del w:author="Gemini" w:id="0" w:date="2025-04-21T22:50:16.1399657+02:00">
        <w:r>
          <w:delText>Proposl: All In with Avocados</w:delText>
        </w:r>
      </w:del>
      <w:ins w:author="Gemini" w:id="1" w:date="2025-04-21T22:50:16.1399657+02:00">
        <w:r>
          <w:t>Proposal: Avocado</w:t>
        </w:r>
      </w:ins>
      <w:r>
        <w:t xml:space="preserve"> and </w:t>
      </w:r>
      <w:del w:author="Gemini" w:id="2" w:date="2025-04-21T22:50:16.1399657+02:00">
        <w:r>
          <w:delText>Brews!</w:delText>
        </w:r>
      </w:del>
      <w:ins w:author="Gemini" w:id="3" w:date="2025-04-21T22:50:16.1399657+02:00">
        <w:r>
          <w:t>Beverage Supply</w:t>
        </w:r>
      </w:ins>
      <w:r>
        <w:br pt14:Unid="e28964cc84c544cca40fd5d4143a0fb0"/>
      </w:r>
      <w:del w:author="Gemini" w:id="4" w:date="2025-04-21T22:50:16.1399657+02:00">
        <w:r>
          <w:delText>Hay there, esteemed folx! We're bringing you</w:delText>
        </w:r>
      </w:del>
      <w:ins w:author="Gemini" w:id="5" w:date="2025-04-21T22:50:16.1399657+02:00">
        <w:r>
          <w:br pt14:Status="Inserted"/>
        </w:r>
      </w:ins>
      <w:ins w:author="Gemini" w:id="6" w:date="2025-04-21T22:50:16.1399657+02:00">
        <w:r>
          <w:t>To Whom It May Concern:</w:t>
        </w:r>
      </w:ins>
      <w:ins w:author="Gemini" w:id="7" w:date="2025-04-21T22:50:16.1399657+02:00">
        <w:r>
          <w:br pt14:Status="Inserted"/>
        </w:r>
      </w:ins>
      <w:ins w:author="Gemini" w:id="8" w:date="2025-04-21T22:50:16.1399657+02:00">
        <w:r>
          <w:br pt14:Status="Inserted"/>
        </w:r>
      </w:ins>
      <w:ins w:author="Gemini" w:id="9" w:date="2025-04-21T22:50:16.1399657+02:00">
        <w:r>
          <w:t>We are pleased to present</w:t>
        </w:r>
      </w:ins>
      <w:r>
        <w:t xml:space="preserve"> a business </w:t>
      </w:r>
      <w:del w:author="Gemini" w:id="10" w:date="2025-04-21T22:50:16.1399657+02:00">
        <w:r>
          <w:delText>opportoonity that's teh bomb. Can you just pictur offering</w:delText>
        </w:r>
      </w:del>
      <w:ins w:author="Gemini" w:id="11" w:date="2025-04-21T22:50:16.1399657+02:00">
        <w:r>
          <w:t>opportunity that offers exceptional value to</w:t>
        </w:r>
      </w:ins>
      <w:r>
        <w:t xml:space="preserve"> your </w:t>
      </w:r>
      <w:del w:author="Gemini" w:id="12" w:date="2025-04-21T22:50:16.1399657+02:00">
        <w:r>
          <w:delText>costumers the most banging</w:delText>
        </w:r>
      </w:del>
      <w:ins w:author="Gemini" w:id="13" w:date="2025-04-21T22:50:16.1399657+02:00">
        <w:r>
          <w:t>establishment. Imagine providing your customers with premium</w:t>
        </w:r>
      </w:ins>
      <w:r>
        <w:t xml:space="preserve"> avocados</w:t>
      </w:r>
      <w:del w:author="Gemini" w:id="14" w:date="2025-04-21T22:50:16.1399657+02:00">
        <w:r>
          <w:delText xml:space="preserve"> on the markit, the kind that make</w:delText>
        </w:r>
      </w:del>
      <w:ins w:author="Gemini" w:id="15" w:date="2025-04-21T22:50:16.1399657+02:00">
        <w:r>
          <w:t>, ideal</w:t>
        </w:r>
      </w:ins>
      <w:r>
        <w:t xml:space="preserve"> for </w:t>
      </w:r>
      <w:del w:author="Gemini" w:id="16" w:date="2025-04-21T22:50:16.1399657+02:00">
        <w:r>
          <w:delText>some seriously tasty guac? Well, with us, it's totaly doable. We're bringing in</w:delText>
        </w:r>
      </w:del>
      <w:ins w:author="Gemini" w:id="17" w:date="2025-04-21T22:50:16.1399657+02:00">
        <w:r>
          <w:t>creating delectable guacamole and other culinary delights. Through our services, this vision can become a reality. We source</w:t>
        </w:r>
      </w:ins>
      <w:r>
        <w:t xml:space="preserve"> the freshest avocados </w:t>
      </w:r>
      <w:del w:author="Gemini" w:id="18" w:date="2025-04-21T22:50:16.1399657+02:00">
        <w:r>
          <w:delText>strait</w:delText>
        </w:r>
      </w:del>
      <w:ins w:author="Gemini" w:id="19" w:date="2025-04-21T22:50:16.1399657+02:00">
        <w:r>
          <w:t>directly</w:t>
        </w:r>
      </w:ins>
      <w:r>
        <w:t xml:space="preserve"> from </w:t>
      </w:r>
      <w:del w:author="Gemini" w:id="20" w:date="2025-04-21T22:50:16.1399657+02:00">
        <w:r>
          <w:delText>the market, the ones my cuzin</w:delText>
        </w:r>
      </w:del>
      <w:ins w:author="Gemini" w:id="21" w:date="2025-04-21T22:50:16.1399657+02:00">
        <w:r>
          <w:t>local markets, ensuring optimal quality</w:t>
        </w:r>
      </w:ins>
      <w:r>
        <w:t xml:space="preserve"> and </w:t>
      </w:r>
      <w:del w:author="Gemini" w:id="22" w:date="2025-04-21T22:50:16.1399657+02:00">
        <w:r>
          <w:delText>his budies bought yesterday and were totaly awsome! Plus, if your digging the idea</w:delText>
        </w:r>
      </w:del>
      <w:ins w:author="Gemini" w:id="23" w:date="2025-04-21T22:50:16.1399657+02:00">
        <w:r>
          <w:t>flavor. These avocados, recently acquired, have been carefully selected for their superior characteristics.</w:t>
        </w:r>
      </w:ins>
      <w:ins w:author="Gemini" w:id="24" w:date="2025-04-21T22:50:16.1399657+02:00">
        <w:r>
          <w:br pt14:Status="Inserted"/>
        </w:r>
      </w:ins>
      <w:ins w:author="Gemini" w:id="25" w:date="2025-04-21T22:50:16.1399657+02:00">
        <w:r>
          <w:br pt14:Status="Inserted"/>
        </w:r>
      </w:ins>
      <w:ins w:author="Gemini" w:id="26" w:date="2025-04-21T22:50:16.1399657+02:00">
        <w:r>
          <w:t>Furthermore, should you be interested</w:t>
        </w:r>
      </w:ins>
      <w:r>
        <w:t xml:space="preserve">, we can </w:t>
      </w:r>
      <w:del w:author="Gemini" w:id="27" w:date="2025-04-21T22:50:16.1399657+02:00">
        <w:r>
          <w:delText>throw in some ice-cold brews</w:delText>
        </w:r>
      </w:del>
      <w:ins w:author="Gemini" w:id="28" w:date="2025-04-21T22:50:16.1399657+02:00">
        <w:r>
          <w:t>also supply a selection of chilled beverages</w:t>
        </w:r>
      </w:ins>
      <w:r>
        <w:t xml:space="preserve">, perfect for </w:t>
      </w:r>
      <w:del w:author="Gemini" w:id="29" w:date="2025-04-21T22:50:16.1399657+02:00">
        <w:r>
          <w:delText>chilling with</w:delText>
        </w:r>
      </w:del>
      <w:ins w:author="Gemini" w:id="30" w:date="2025-04-21T22:50:16.1399657+02:00">
        <w:r>
          <w:t>enhancing</w:t>
        </w:r>
      </w:ins>
      <w:r>
        <w:t xml:space="preserve"> your </w:t>
      </w:r>
      <w:del w:author="Gemini" w:id="31" w:date="2025-04-21T22:50:16.1399657+02:00">
        <w:r>
          <w:delText>mates after snagging an old car</w:delText>
        </w:r>
      </w:del>
      <w:ins w:author="Gemini" w:id="32" w:date="2025-04-21T22:50:16.1399657+02:00">
        <w:r>
          <w:t>customers' experience, whether it be for casual gatherings, post-purchase celebrations,</w:t>
        </w:r>
      </w:ins>
      <w:r>
        <w:t xml:space="preserve"> or </w:t>
      </w:r>
      <w:del w:author="Gemini" w:id="33" w:date="2025-04-21T22:50:16.1399657+02:00">
        <w:r>
          <w:delText>just for having a blast</w:delText>
        </w:r>
      </w:del>
      <w:ins w:author="Gemini" w:id="34" w:date="2025-04-21T22:50:16.1399657+02:00">
        <w:r>
          <w:t>enjoyment</w:t>
        </w:r>
      </w:ins>
      <w:r>
        <w:t xml:space="preserve"> at </w:t>
      </w:r>
      <w:del w:author="Gemini" w:id="35" w:date="2025-04-21T22:50:16.1399657+02:00">
        <w:r>
          <w:delText>the downtown pub.</w:delText>
        </w:r>
      </w:del>
      <w:ins w:author="Gemini" w:id="36" w:date="2025-04-21T22:50:16.1399657+02:00">
        <w:r>
          <w:t>your establishment.</w:t>
        </w:r>
      </w:ins>
      <w:ins w:author="Gemini" w:id="37" w:date="2025-04-21T22:50:16.1399657+02:00">
        <w:r>
          <w:br pt14:Status="Inserted"/>
        </w:r>
      </w:ins>
      <w:r>
        <w:br pt14:Unid="922864d70ccc45c3be3519a674e007c1"/>
      </w:r>
      <w:r>
        <w:t xml:space="preserve">Our </w:t>
      </w:r>
      <w:del w:author="Gemini" w:id="38" w:date="2025-04-21T22:50:16.1399657+02:00">
        <w:r>
          <w:delText>offfer</w:delText>
        </w:r>
      </w:del>
      <w:ins w:author="Gemini" w:id="39" w:date="2025-04-21T22:50:16.1399657+02:00">
        <w:r>
          <w:t>proposal</w:t>
        </w:r>
      </w:ins>
      <w:r>
        <w:t xml:space="preserve"> is </w:t>
      </w:r>
      <w:del w:author="Gemini" w:id="40" w:date="2025-04-21T22:50:16.1399657+02:00">
        <w:r>
          <w:delText>killer</w:delText>
        </w:r>
      </w:del>
      <w:ins w:author="Gemini" w:id="41" w:date="2025-04-21T22:50:16.1399657+02:00">
        <w:r>
          <w:t>designed to be mutually beneficial</w:t>
        </w:r>
      </w:ins>
      <w:r>
        <w:t xml:space="preserve">. </w:t>
      </w:r>
      <w:del w:author="Gemini" w:id="42" w:date="2025-04-21T22:50:16.1399657+02:00">
        <w:r>
          <w:delText>We're hooking you up with</w:delText>
        </w:r>
      </w:del>
      <w:ins w:author="Gemini" w:id="43" w:date="2025-04-21T22:50:16.1399657+02:00">
        <w:r>
          <w:t>We offer</w:t>
        </w:r>
      </w:ins>
      <w:r>
        <w:t xml:space="preserve"> avocados at a </w:t>
      </w:r>
      <w:del w:author="Gemini" w:id="44" w:date="2025-04-21T22:50:16.1399657+02:00">
        <w:r>
          <w:delText>dirt-cheep</w:delText>
        </w:r>
      </w:del>
      <w:ins w:author="Gemini" w:id="45" w:date="2025-04-21T22:50:16.1399657+02:00">
        <w:r>
          <w:t>competitive</w:t>
        </w:r>
      </w:ins>
      <w:r>
        <w:t xml:space="preserve"> price</w:t>
      </w:r>
      <w:del w:author="Gemini" w:id="46" w:date="2025-04-21T22:50:16.1399657+02:00">
        <w:r>
          <w:delText>, so</w:delText>
        </w:r>
      </w:del>
      <w:ins w:author="Gemini" w:id="47" w:date="2025-04-21T22:50:16.1399657+02:00">
        <w:r>
          <w:t xml:space="preserve"> point, enabling</w:t>
        </w:r>
      </w:ins>
      <w:r>
        <w:t xml:space="preserve"> you </w:t>
      </w:r>
      <w:del w:author="Gemini" w:id="48" w:date="2025-04-21T22:50:16.1399657+02:00">
        <w:r>
          <w:delText>can whip up the most amayzing guac</w:delText>
        </w:r>
      </w:del>
      <w:ins w:author="Gemini" w:id="49" w:date="2025-04-21T22:50:16.1399657+02:00">
        <w:r>
          <w:t>to create outstanding guacamole</w:t>
        </w:r>
      </w:ins>
      <w:r>
        <w:t xml:space="preserve"> and </w:t>
      </w:r>
      <w:del w:author="Gemini" w:id="50" w:date="2025-04-21T22:50:16.1399657+02:00">
        <w:r>
          <w:delText>sell</w:delText>
        </w:r>
      </w:del>
      <w:ins w:author="Gemini" w:id="51" w:date="2025-04-21T22:50:16.1399657+02:00">
        <w:r>
          <w:t>offer</w:t>
        </w:r>
      </w:ins>
      <w:r>
        <w:t xml:space="preserve"> it to your </w:t>
      </w:r>
      <w:del w:author="Gemini" w:id="52" w:date="2025-04-21T22:50:16.1399657+02:00">
        <w:r>
          <w:delText>costumers like hotcakes</w:delText>
        </w:r>
      </w:del>
      <w:ins w:author="Gemini" w:id="53" w:date="2025-04-21T22:50:16.1399657+02:00">
        <w:r>
          <w:t>clientele at an attractive margin</w:t>
        </w:r>
      </w:ins>
      <w:r>
        <w:t xml:space="preserve">. </w:t>
      </w:r>
      <w:del w:author="Gemini" w:id="54" w:date="2025-04-21T22:50:16.1399657+02:00">
        <w:r>
          <w:delText>And</w:delText>
        </w:r>
      </w:del>
      <w:ins w:author="Gemini" w:id="55" w:date="2025-04-21T22:50:16.1399657+02:00">
        <w:r>
          <w:t>Additionally,</w:t>
        </w:r>
      </w:ins>
      <w:r>
        <w:t xml:space="preserve"> if </w:t>
      </w:r>
      <w:del w:author="Gemini" w:id="56" w:date="2025-04-21T22:50:16.1399657+02:00">
        <w:r>
          <w:delText>your keen on the brews</w:delText>
        </w:r>
      </w:del>
      <w:ins w:author="Gemini" w:id="57" w:date="2025-04-21T22:50:16.1399657+02:00">
        <w:r>
          <w:t>you choose to incorporate our beverages</w:t>
        </w:r>
      </w:ins>
      <w:r>
        <w:t xml:space="preserve">, we </w:t>
      </w:r>
      <w:del w:author="Gemini" w:id="58" w:date="2025-04-21T22:50:16.1399657+02:00">
        <w:r>
          <w:delText>gaurantee they're top-notch,</w:delText>
        </w:r>
      </w:del>
      <w:ins w:author="Gemini" w:id="59" w:date="2025-04-21T22:50:16.1399657+02:00">
        <w:r>
          <w:t>assure you of their superior quality and refreshing appeal.</w:t>
        </w:r>
      </w:ins>
      <w:ins w:author="Gemini" w:id="60" w:date="2025-04-21T22:50:16.1399657+02:00">
        <w:r>
          <w:br pt14:Status="Inserted"/>
        </w:r>
      </w:ins>
      <w:ins w:author="Gemini" w:id="61" w:date="2025-04-21T22:50:16.1399657+02:00">
        <w:r>
          <w:br pt14:Status="Inserted"/>
        </w:r>
      </w:ins>
      <w:ins w:author="Gemini" w:id="62" w:date="2025-04-21T22:50:16.1399657+02:00">
        <w:r>
          <w:t>We encourage you to consider this proposal carefully, as opportunities of this caliber are infrequent. This is a significant chance to elevate your business's appeal and distinguish it within</w:t>
        </w:r>
      </w:ins>
      <w:r>
        <w:t xml:space="preserve"> the </w:t>
      </w:r>
      <w:del w:author="Gemini" w:id="63" w:date="2025-04-21T22:50:16.1399657+02:00">
        <w:r>
          <w:delText>kind</w:delText>
        </w:r>
      </w:del>
      <w:ins w:author="Gemini" w:id="64" w:date="2025-04-21T22:50:16.1399657+02:00">
        <w:r>
          <w:t>market. We are confident</w:t>
        </w:r>
      </w:ins>
      <w:r>
        <w:t xml:space="preserve"> that </w:t>
      </w:r>
      <w:del w:author="Gemini" w:id="65" w:date="2025-04-21T22:50:16.1399657+02:00">
        <w:r>
          <w:delText>go down easy</w:delText>
        </w:r>
      </w:del>
      <w:ins w:author="Gemini" w:id="66" w:date="2025-04-21T22:50:16.1399657+02:00">
        <w:r>
          <w:t>your customers will be highly impressed.</w:t>
        </w:r>
      </w:ins>
      <w:ins w:author="Gemini" w:id="67" w:date="2025-04-21T22:50:16.1399657+02:00">
        <w:r>
          <w:br pt14:Status="Inserted"/>
        </w:r>
      </w:ins>
      <w:ins w:author="Gemini" w:id="68" w:date="2025-04-21T22:50:16.1399657+02:00">
        <w:r>
          <w:br pt14:Status="Inserted"/>
        </w:r>
      </w:ins>
      <w:ins w:author="Gemini" w:id="69" w:date="2025-04-21T22:50:16.1399657+02:00">
        <w:r>
          <w:t>For detailed information regarding pricing</w:t>
        </w:r>
      </w:ins>
      <w:r>
        <w:t xml:space="preserve"> and </w:t>
      </w:r>
      <w:del w:author="Gemini" w:id="70" w:date="2025-04-21T22:50:16.1399657+02:00">
        <w:r>
          <w:delText>make</w:delText>
        </w:r>
      </w:del>
      <w:ins w:author="Gemini" w:id="71" w:date="2025-04-21T22:50:16.1399657+02:00">
        <w:r>
          <w:t>quantities, please do not hesitate to contact us. We are dedicated to providing excellent service and meeting</w:t>
        </w:r>
      </w:ins>
      <w:r>
        <w:t xml:space="preserve"> your </w:t>
      </w:r>
      <w:del w:author="Gemini" w:id="72" w:date="2025-04-21T22:50:16.1399657+02:00">
        <w:r>
          <w:delText>day</w:delText>
        </w:r>
      </w:del>
      <w:ins w:author="Gemini" w:id="73" w:date="2025-04-21T22:50:16.1399657+02:00">
        <w:r>
          <w:t>specific needs</w:t>
        </w:r>
      </w:ins>
      <w:r>
        <w:t xml:space="preserve">. </w:t>
      </w:r>
      <w:del w:author="Gemini" w:id="74" w:date="2025-04-21T22:50:16.1399657+02:00">
        <w:r>
          <w:delText>Dont sleep on this, 'cause an offfer like</w:delText>
        </w:r>
      </w:del>
      <w:ins w:author="Gemini" w:id="75" w:date="2025-04-21T22:50:16.1399657+02:00">
        <w:r>
          <w:t>We invite you to seize</w:t>
        </w:r>
      </w:ins>
      <w:r>
        <w:t xml:space="preserve"> this </w:t>
      </w:r>
      <w:del w:author="Gemini" w:id="76" w:date="2025-04-21T22:50:16.1399657+02:00">
        <w:r>
          <w:delText>doesnt come around every day. Its a golden ticket for</w:delText>
        </w:r>
      </w:del>
      <w:ins w:author="Gemini" w:id="77" w:date="2025-04-21T22:50:16.1399657+02:00">
        <w:r>
          <w:t>opportunity and enhance</w:t>
        </w:r>
      </w:ins>
      <w:r>
        <w:t xml:space="preserve"> your business </w:t>
      </w:r>
      <w:del w:author="Gemini" w:id="78" w:date="2025-04-21T22:50:16.1399657+02:00">
        <w:r>
          <w:delText>to be the coolest in the whole city, and your costumers will be blown away.</w:delText>
        </w:r>
      </w:del>
      <w:del w:author="Gemini" w:id="79" w:date="2025-04-21T22:50:16.1399657+02:00">
        <w:r>
          <w:br pt14:Status="Deleted"/>
        </w:r>
      </w:del>
      <w:del w:author="Gemini" w:id="80" w:date="2025-04-21T22:50:16.1399657+02:00">
        <w:r>
          <w:delText xml:space="preserve">For more deets on the prices and quantaties, dont hesitate to hit us up. We're totaly at your service for whatever you need. Go for it and make your business the bees knees </w:delText>
        </w:r>
      </w:del>
      <w:r>
        <w:t>with our</w:t>
      </w:r>
      <w:ins w:author="Gemini" w:id="81" w:date="2025-04-21T22:50:16.1399657+02:00">
        <w:r>
          <w:t xml:space="preserve"> premium</w:t>
        </w:r>
      </w:ins>
      <w:r>
        <w:t xml:space="preserve"> avocados and </w:t>
      </w:r>
      <w:del w:author="Gemini" w:id="82" w:date="2025-04-21T22:50:16.1399657+02:00">
        <w:r>
          <w:delText>our brews! It'll</w:delText>
        </w:r>
      </w:del>
      <w:ins w:author="Gemini" w:id="83" w:date="2025-04-21T22:50:16.1399657+02:00">
        <w:r>
          <w:t>beverages. We are confident that it will prove to</w:t>
        </w:r>
      </w:ins>
      <w:r>
        <w:t xml:space="preserve"> be a </w:t>
      </w:r>
      <w:del w:author="Gemini" w:id="84" w:date="2025-04-21T22:50:16.1399657+02:00">
        <w:r>
          <w:delText>total hit!</w:delText>
        </w:r>
      </w:del>
      <w:ins w:author="Gemini" w:id="85" w:date="2025-04-21T22:50:16.1399657+02:00">
        <w:r>
          <w:t>highly successful endeavor.</w:t>
        </w:r>
      </w:ins>
    </w:p>
    <w:sectPr pt14:Unid="bca07ce5bc384410a2ee068a7c8460f9">
      <w:pgSz w:w="12240" w:h="15840" pt14:Unid="9ce2ab7c0b2e46ad86e42a216ada98c4"/>
      <w:pgMar w:top="1440" w:right="1800" w:bottom="1440" w:left="1800" w:header="720" w:footer="720" w:gutter="0" pt14:Unid="f149a96fda954dbc9edcc2cf16576c0c"/>
      <w:cols w:space="720" pt14:Unid="e18556e047b84f2e90076d781594b0d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footnotes" Target="/word/footnotes.xml" Id="Rb44a814d0cd545c7" /><Relationship Type="http://schemas.openxmlformats.org/officeDocument/2006/relationships/endnotes" Target="/word/endnotes.xml" Id="R61f52279a4ad41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