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Unid="7471001da7824750abc3a7a57073c3ba">
      <w:pPr/>
      <w:r>
        <w:t xml:space="preserve">Propuesta de Negocios: </w:t>
      </w:r>
      <w:del w:author="Gemini" w:id="0" w:date="2025-04-21T23:06:25.0154409+02:00">
        <w:r>
          <w:delText>¡A Fondo con las</w:delText>
        </w:r>
      </w:del>
      <w:ins w:author="Gemini" w:id="1" w:date="2025-04-21T23:06:25.0154409+02:00">
        <w:r>
          <w:t>Abastecimiento Integral de</w:t>
        </w:r>
      </w:ins>
      <w:r>
        <w:t xml:space="preserve"> Paltas y </w:t>
      </w:r>
      <w:del w:author="Gemini" w:id="2" w:date="2025-04-21T23:06:25.0154409+02:00">
        <w:r>
          <w:delText>las Chelas!</w:delText>
        </w:r>
      </w:del>
      <w:del w:author="Gemini" w:id="3" w:date="2025-04-21T23:06:25.0154409+02:00">
        <w:r>
          <w:br pt14:Status="Deleted"/>
        </w:r>
      </w:del>
      <w:del w:author="Gemini" w:id="4" w:date="2025-04-21T23:06:25.0154409+02:00">
        <w:r>
          <w:delText>¡Wena cabros, gente bacán!</w:delText>
        </w:r>
      </w:del>
      <w:ins w:author="Gemini" w:id="5" w:date="2025-04-21T23:06:25.0154409+02:00">
        <w:r>
          <w:t>Cervezas</w:t>
        </w:r>
      </w:ins>
      <w:ins w:author="Gemini" w:id="6" w:date="2025-04-21T23:06:25.0154409+02:00">
        <w:r>
          <w:br pt14:Status="Inserted"/>
        </w:r>
      </w:ins>
      <w:ins w:author="Gemini" w:id="7" w:date="2025-04-21T23:06:25.0154409+02:00">
        <w:r>
          <w:br pt14:Status="Inserted"/>
        </w:r>
      </w:ins>
      <w:ins w:author="Gemini" w:id="8" w:date="2025-04-21T23:06:25.0154409+02:00">
        <w:r>
          <w:t>Estimados señores:</w:t>
        </w:r>
      </w:ins>
      <w:ins w:author="Gemini" w:id="9" w:date="2025-04-21T23:06:25.0154409+02:00">
        <w:r>
          <w:br pt14:Status="Inserted"/>
        </w:r>
      </w:ins>
      <w:ins w:author="Gemini" w:id="10" w:date="2025-04-21T23:06:25.0154409+02:00">
        <w:r>
          <w:br pt14:Status="Inserted"/>
        </w:r>
      </w:ins>
      <w:ins w:author="Gemini" w:id="11" w:date="2025-04-21T23:06:25.0154409+02:00">
        <w:r>
          <w:t>Nos dirigimos a ustedes para presentar una oportunidad comercial de alto potencial.</w:t>
        </w:r>
      </w:ins>
      <w:r>
        <w:t xml:space="preserve"> Les </w:t>
      </w:r>
      <w:del w:author="Gemini" w:id="12" w:date="2025-04-21T23:06:25.0154409+02:00">
        <w:r>
          <w:delText>traemos una business opportunity que está filete. ¿Se imaginan ofrecer</w:delText>
        </w:r>
      </w:del>
      <w:ins w:author="Gemini" w:id="13" w:date="2025-04-21T23:06:25.0154409+02:00">
        <w:r>
          <w:t>proponemos proveer</w:t>
        </w:r>
      </w:ins>
      <w:r>
        <w:t xml:space="preserve"> a </w:t>
      </w:r>
      <w:del w:author="Gemini" w:id="14" w:date="2025-04-21T23:06:25.0154409+02:00">
        <w:r>
          <w:delText>sus clientes las paltas más pulentas del mercao, esas que dejan un guacacamole pa chuparse los dedos? ¡Ya,</w:delText>
        </w:r>
      </w:del>
      <w:ins w:author="Gemini" w:id="15" w:date="2025-04-21T23:06:25.0154409+02:00">
        <w:r>
          <w:t>su establecimiento</w:t>
        </w:r>
      </w:ins>
      <w:r>
        <w:t xml:space="preserve"> con </w:t>
      </w:r>
      <w:del w:author="Gemini" w:id="16" w:date="2025-04-21T23:06:25.0154409+02:00">
        <w:r>
          <w:delText xml:space="preserve">nosotros es súper fácil! Traemos las </w:delText>
        </w:r>
      </w:del>
      <w:r>
        <w:t>paltas</w:t>
      </w:r>
      <w:del w:author="Gemini" w:id="17" w:date="2025-04-21T23:06:25.0154409+02:00">
        <w:r>
          <w:delText xml:space="preserve"> fresquitas directo</w:delText>
        </w:r>
      </w:del>
      <w:r>
        <w:t xml:space="preserve"> de la </w:t>
      </w:r>
      <w:del w:author="Gemini" w:id="18" w:date="2025-04-21T23:06:25.0154409+02:00">
        <w:r>
          <w:delText>feria, ¡las mismas que mi primo</w:delText>
        </w:r>
      </w:del>
      <w:ins w:author="Gemini" w:id="19" w:date="2025-04-21T23:06:25.0154409+02:00">
        <w:r>
          <w:t>más alta calidad, ideales para la elaboración de un guacamole excepcional</w:t>
        </w:r>
      </w:ins>
      <w:r>
        <w:t xml:space="preserve"> y </w:t>
      </w:r>
      <w:del w:author="Gemini" w:id="20" w:date="2025-04-21T23:06:25.0154409+02:00">
        <w:r>
          <w:delText xml:space="preserve">sus yuntas compraron ayer y estaban </w:delText>
        </w:r>
      </w:del>
      <w:r>
        <w:t xml:space="preserve">la </w:t>
      </w:r>
      <w:del w:author="Gemini" w:id="21" w:date="2025-04-21T23:06:25.0154409+02:00">
        <w:r>
          <w:delText>raja! Y si les tinca, también les podemos tirar unas chelas heladitas, perfectas pa capear el calor con los amigos después</w:delText>
        </w:r>
      </w:del>
      <w:ins w:author="Gemini" w:id="22" w:date="2025-04-21T23:06:25.0154409+02:00">
        <w:r>
          <w:t>satisfacción</w:t>
        </w:r>
      </w:ins>
      <w:r>
        <w:t xml:space="preserve"> de</w:t>
      </w:r>
      <w:del w:author="Gemini" w:id="23" w:date="2025-04-21T23:06:25.0154409+02:00">
        <w:r>
          <w:delText xml:space="preserve"> pillar un cacharro o pa puro carretear en el centro.</w:delText>
        </w:r>
      </w:del>
      <w:del w:author="Gemini" w:id="24" w:date="2025-04-21T23:06:25.0154409+02:00">
        <w:r>
          <w:br pt14:Status="Deleted"/>
        </w:r>
      </w:del>
      <w:del w:author="Gemini" w:id="25" w:date="2025-04-21T23:06:25.0154409+02:00">
        <w:r>
          <w:delText>Nuestra oferta es brígida. Les vamos a dar las paltas a precio huevo, pa que se manden un guacacamole de otro planeta y lo vendan como pan caliente a</w:delText>
        </w:r>
      </w:del>
      <w:r>
        <w:t xml:space="preserve"> sus clientes. </w:t>
      </w:r>
      <w:del w:author="Gemini" w:id="26" w:date="2025-04-21T23:06:25.0154409+02:00">
        <w:r>
          <w:delText>Y si les interesa el copete</w:delText>
        </w:r>
      </w:del>
      <w:ins w:author="Gemini" w:id="27" w:date="2025-04-21T23:06:25.0154409+02:00">
        <w:r>
          <w:t>Adquirimos paltas frescas directamente de proveedores seleccionados, garantizando un producto de óptima calidad.</w:t>
        </w:r>
      </w:ins>
      <w:ins w:author="Gemini" w:id="28" w:date="2025-04-21T23:06:25.0154409+02:00">
        <w:r>
          <w:br pt14:Status="Inserted"/>
        </w:r>
      </w:ins>
      <w:ins w:author="Gemini" w:id="29" w:date="2025-04-21T23:06:25.0154409+02:00">
        <w:r>
          <w:br pt14:Status="Inserted"/>
        </w:r>
      </w:ins>
      <w:ins w:author="Gemini" w:id="30" w:date="2025-04-21T23:06:25.0154409+02:00">
        <w:r>
          <w:t>Adicionalmente</w:t>
        </w:r>
      </w:ins>
      <w:r>
        <w:t xml:space="preserve">, les </w:t>
      </w:r>
      <w:del w:author="Gemini" w:id="31" w:date="2025-04-21T23:06:25.0154409+02:00">
        <w:r>
          <w:delText>aseguramos que es</w:delText>
        </w:r>
      </w:del>
      <w:ins w:author="Gemini" w:id="32" w:date="2025-04-21T23:06:25.0154409+02:00">
        <w:r>
          <w:t>ofrecemos la posibilidad</w:t>
        </w:r>
      </w:ins>
      <w:r>
        <w:t xml:space="preserve"> de </w:t>
      </w:r>
      <w:del w:author="Gemini" w:id="33" w:date="2025-04-21T23:06:25.0154409+02:00">
        <w:r>
          <w:delText>lo mejor, esas que entran solitas y te alegran el día. ¡No se duerman en los laureles</w:delText>
        </w:r>
      </w:del>
      <w:ins w:author="Gemini" w:id="34" w:date="2025-04-21T23:06:25.0154409+02:00">
        <w:r>
          <w:t>complementar su oferta</w:t>
        </w:r>
      </w:ins>
      <w:r>
        <w:t xml:space="preserve"> con </w:t>
      </w:r>
      <w:del w:author="Gemini" w:id="35" w:date="2025-04-21T23:06:25.0154409+02:00">
        <w:r>
          <w:delText>esta oferta, porque</w:delText>
        </w:r>
      </w:del>
      <w:ins w:author="Gemini" w:id="36" w:date="2025-04-21T23:06:25.0154409+02:00">
        <w:r>
          <w:t>cervezas heladas,</w:t>
        </w:r>
      </w:ins>
      <w:r>
        <w:t xml:space="preserve"> una </w:t>
      </w:r>
      <w:del w:author="Gemini" w:id="37" w:date="2025-04-21T23:06:25.0154409+02:00">
        <w:r>
          <w:delText>así no se da todos los días! Es la llave maestra pa que su negocio sea el más bacán de todo Santiago, y</w:delText>
        </w:r>
      </w:del>
      <w:ins w:author="Gemini" w:id="38" w:date="2025-04-21T23:06:25.0154409+02:00">
        <w:r>
          <w:t>opción refrescante para</w:t>
        </w:r>
      </w:ins>
      <w:r>
        <w:t xml:space="preserve"> sus clientes</w:t>
      </w:r>
      <w:del w:author="Gemini" w:id="39" w:date="2025-04-21T23:06:25.0154409+02:00">
        <w:r>
          <w:delText xml:space="preserve"> van</w:delText>
        </w:r>
      </w:del>
      <w:ins w:author="Gemini" w:id="40" w:date="2025-04-21T23:06:25.0154409+02:00">
        <w:r>
          <w:t>, ya sea para acompañar sus comidas, disfrutar en reuniones sociales o simplemente para combatir el calor.</w:t>
        </w:r>
      </w:ins>
      <w:ins w:author="Gemini" w:id="41" w:date="2025-04-21T23:06:25.0154409+02:00">
        <w:r>
          <w:br pt14:Status="Inserted"/>
        </w:r>
      </w:ins>
      <w:ins w:author="Gemini" w:id="42" w:date="2025-04-21T23:06:25.0154409+02:00">
        <w:r>
          <w:br pt14:Status="Inserted"/>
        </w:r>
      </w:ins>
      <w:ins w:author="Gemini" w:id="43" w:date="2025-04-21T23:06:25.0154409+02:00">
        <w:r>
          <w:t>Nuestra propuesta se basa en precios competitivos para las paltas, lo que les permitirá ofrecer un guacamole de calidad superior</w:t>
        </w:r>
      </w:ins>
      <w:r>
        <w:t xml:space="preserve"> a </w:t>
      </w:r>
      <w:del w:author="Gemini" w:id="44" w:date="2025-04-21T23:06:25.0154409+02:00">
        <w:r>
          <w:delText>quedar plop.</w:delText>
        </w:r>
      </w:del>
      <w:del w:author="Gemini" w:id="45" w:date="2025-04-21T23:06:25.0154409+02:00">
        <w:r>
          <w:br pt14:Status="Deleted"/>
        </w:r>
      </w:del>
      <w:del w:author="Gemini" w:id="46" w:date="2025-04-21T23:06:25.0154409+02:00">
        <w:r>
          <w:delText>Pa cachar los detalles</w:delText>
        </w:r>
      </w:del>
      <w:ins w:author="Gemini" w:id="47" w:date="2025-04-21T23:06:25.0154409+02:00">
        <w:r>
          <w:t>un precio atractivo para sus clientes. En cuanto a las cervezas, les garantizamos una selección</w:t>
        </w:r>
      </w:ins>
      <w:r>
        <w:t xml:space="preserve"> de </w:t>
      </w:r>
      <w:del w:author="Gemini" w:id="48" w:date="2025-04-21T23:06:25.0154409+02:00">
        <w:r>
          <w:delText>los precios</w:delText>
        </w:r>
      </w:del>
      <w:ins w:author="Gemini" w:id="49" w:date="2025-04-21T23:06:25.0154409+02:00">
        <w:r>
          <w:t>marcas reconocidas por su calidad</w:t>
        </w:r>
      </w:ins>
      <w:r>
        <w:t xml:space="preserve"> y </w:t>
      </w:r>
      <w:del w:author="Gemini" w:id="50" w:date="2025-04-21T23:06:25.0154409+02:00">
        <w:r>
          <w:delText>las</w:delText>
        </w:r>
      </w:del>
      <w:ins w:author="Gemini" w:id="51" w:date="2025-04-21T23:06:25.0154409+02:00">
        <w:r>
          <w:t>sabor.</w:t>
        </w:r>
      </w:ins>
      <w:ins w:author="Gemini" w:id="52" w:date="2025-04-21T23:06:25.0154409+02:00">
        <w:r>
          <w:br pt14:Status="Inserted"/>
        </w:r>
      </w:ins>
      <w:ins w:author="Gemini" w:id="53" w:date="2025-04-21T23:06:25.0154409+02:00">
        <w:r>
          <w:br pt14:Status="Inserted"/>
        </w:r>
      </w:ins>
      <w:ins w:author="Gemini" w:id="54" w:date="2025-04-21T23:06:25.0154409+02:00">
        <w:r>
          <w:t>Para obtener información detallada sobre precios,</w:t>
        </w:r>
      </w:ins>
      <w:r>
        <w:t xml:space="preserve"> cantidades</w:t>
      </w:r>
      <w:del w:author="Gemini" w:id="55" w:date="2025-04-21T23:06:25.0154409+02:00">
        <w:r>
          <w:delText>, no duden en llamarnos por teléfono</w:delText>
        </w:r>
      </w:del>
      <w:ins w:author="Gemini" w:id="56" w:date="2025-04-21T23:06:25.0154409+02:00">
        <w:r>
          <w:t xml:space="preserve"> y condiciones de entrega, les invitamos a contactarnos telefónicamente</w:t>
        </w:r>
      </w:ins>
      <w:r>
        <w:t xml:space="preserve">. Estamos a </w:t>
      </w:r>
      <w:del w:author="Gemini" w:id="57" w:date="2025-04-21T23:06:25.0154409+02:00">
        <w:r>
          <w:delText>la orden pa lo que necesiten. ¡Éntrenle sin miedo</w:delText>
        </w:r>
      </w:del>
      <w:ins w:author="Gemini" w:id="58" w:date="2025-04-21T23:06:25.0154409+02:00">
        <w:r>
          <w:t>su entera disposición para responder a sus consultas</w:t>
        </w:r>
      </w:ins>
      <w:r>
        <w:t xml:space="preserve"> y </w:t>
      </w:r>
      <w:del w:author="Gemini" w:id="59" w:date="2025-04-21T23:06:25.0154409+02:00">
        <w:r>
          <w:delText>hagan que</w:delText>
        </w:r>
      </w:del>
      <w:ins w:author="Gemini" w:id="60" w:date="2025-04-21T23:06:25.0154409+02:00">
        <w:r>
          <w:t>atender sus requerimientos.</w:t>
        </w:r>
      </w:ins>
      <w:ins w:author="Gemini" w:id="61" w:date="2025-04-21T23:06:25.0154409+02:00">
        <w:r>
          <w:br pt14:Status="Inserted"/>
        </w:r>
      </w:ins>
      <w:ins w:author="Gemini" w:id="62" w:date="2025-04-21T23:06:25.0154409+02:00">
        <w:r>
          <w:br pt14:Status="Inserted"/>
        </w:r>
      </w:ins>
      <w:ins w:author="Gemini" w:id="63" w:date="2025-04-21T23:06:25.0154409+02:00">
        <w:r>
          <w:t>No duden en considerar esta oportunidad para potenciar</w:t>
        </w:r>
      </w:ins>
      <w:r>
        <w:t xml:space="preserve"> su negocio </w:t>
      </w:r>
      <w:del w:author="Gemini" w:id="64" w:date="2025-04-21T23:06:25.0154409+02:00">
        <w:r>
          <w:delText>sea la última cocacola del desierto con</w:delText>
        </w:r>
      </w:del>
      <w:ins w:author="Gemini" w:id="65" w:date="2025-04-21T23:06:25.0154409+02:00">
        <w:r>
          <w:t>con productos de alta demanda como</w:t>
        </w:r>
      </w:ins>
      <w:r>
        <w:t xml:space="preserve"> nuestras paltas y </w:t>
      </w:r>
      <w:del w:author="Gemini" w:id="66" w:date="2025-04-21T23:06:25.0154409+02:00">
        <w:r>
          <w:delText>nuestras chelas! ¡Va a ser</w:delText>
        </w:r>
      </w:del>
      <w:ins w:author="Gemini" w:id="67" w:date="2025-04-21T23:06:25.0154409+02:00">
        <w:r>
          <w:t>cervezas. Estamos seguros de que esta asociación será</w:t>
        </w:r>
      </w:ins>
      <w:r>
        <w:t xml:space="preserve"> un éxito </w:t>
      </w:r>
      <w:del w:author="Gemini" w:id="68" w:date="2025-04-21T23:06:25.0154409+02:00">
        <w:r>
          <w:delText>total, poh!</w:delText>
        </w:r>
      </w:del>
      <w:ins w:author="Gemini" w:id="69" w:date="2025-04-21T23:06:25.0154409+02:00">
        <w:r>
          <w:t>para ambas partes.</w:t>
        </w:r>
      </w:ins>
    </w:p>
    <w:sectPr pt14:Unid="2a2cdc6ed37d4438a3239417509c5fa1">
      <w:pgSz w:w="12240" w:h="15840" pt14:Unid="210d7bd42a37430a9ec2e615f5be2307"/>
      <w:pgMar w:top="1440" w:right="1800" w:bottom="1440" w:left="1800" w:header="720" w:footer="720" w:gutter="0" pt14:Unid="7015998c7eb64f6a8274f74a3c2c4966"/>
      <w:cols w:space="720" pt14:Unid="9a26be6e8d9f4ccb9f93b9e2769c312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footnotes" Target="/word/footnotes.xml" Id="R6fb68f0b3ae649cd" /><Relationship Type="http://schemas.openxmlformats.org/officeDocument/2006/relationships/endnotes" Target="/word/endnotes.xml" Id="Raa3d3fd03b064c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